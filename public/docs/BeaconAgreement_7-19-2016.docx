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BA0B4" w14:textId="08898EC6" w:rsidR="007918FE" w:rsidRDefault="00EE1F84" w:rsidP="00EE1F84">
      <w:pPr>
        <w:jc w:val="center"/>
        <w:rPr>
          <w:b/>
          <w:sz w:val="36"/>
          <w:szCs w:val="36"/>
        </w:rPr>
      </w:pPr>
      <w:r w:rsidRPr="00DC6A5B">
        <w:rPr>
          <w:b/>
          <w:bCs/>
          <w:sz w:val="36"/>
          <w:szCs w:val="36"/>
        </w:rPr>
        <w:t>Beacon Contract</w:t>
      </w:r>
    </w:p>
    <w:p w14:paraId="626D4F0E" w14:textId="77777777" w:rsidR="00050C15" w:rsidRDefault="00EE1F84" w:rsidP="00EE1F84">
      <w:pPr>
        <w:jc w:val="center"/>
        <w:rPr>
          <w:sz w:val="24"/>
          <w:szCs w:val="24"/>
          <w:u w:val="single"/>
        </w:rPr>
      </w:pPr>
      <w:r w:rsidRPr="00DC6A5B">
        <w:rPr>
          <w:sz w:val="24"/>
          <w:szCs w:val="24"/>
          <w:u w:val="single"/>
        </w:rPr>
        <w:t>Beacons are places of worship and</w:t>
      </w:r>
      <w:r w:rsidR="00465601" w:rsidRPr="00DC6A5B">
        <w:rPr>
          <w:sz w:val="24"/>
          <w:szCs w:val="24"/>
          <w:u w:val="single"/>
        </w:rPr>
        <w:t>/or</w:t>
      </w:r>
      <w:r w:rsidRPr="00DC6A5B">
        <w:rPr>
          <w:sz w:val="24"/>
          <w:szCs w:val="24"/>
          <w:u w:val="single"/>
        </w:rPr>
        <w:t xml:space="preserve"> thought</w:t>
      </w:r>
    </w:p>
    <w:p w14:paraId="5C9111B9" w14:textId="2FD8D66F" w:rsidR="00EE1F84" w:rsidRPr="00DC6A5B" w:rsidRDefault="00050C15" w:rsidP="00DC6A5B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Users may select</w:t>
      </w:r>
      <w:r w:rsidR="374BC818">
        <w:rPr>
          <w:sz w:val="24"/>
          <w:szCs w:val="24"/>
        </w:rPr>
        <w:t xml:space="preserve"> (bookmark)</w:t>
      </w:r>
      <w:r>
        <w:rPr>
          <w:sz w:val="24"/>
          <w:szCs w:val="24"/>
        </w:rPr>
        <w:t xml:space="preserve"> a beacon to localize their content to a specific place.  If a beacon pays for a subscription, then the beacon’s logo will be shown next to the user’s content.</w:t>
      </w:r>
    </w:p>
    <w:p w14:paraId="07599E87" w14:textId="2BFB3D4E" w:rsidR="00465601" w:rsidRPr="00465601" w:rsidRDefault="00465601" w:rsidP="00EE1F84">
      <w:pPr>
        <w:jc w:val="center"/>
        <w:rPr>
          <w:b/>
          <w:sz w:val="24"/>
          <w:szCs w:val="24"/>
        </w:rPr>
      </w:pPr>
      <w:r w:rsidRPr="00DC6A5B">
        <w:rPr>
          <w:b/>
          <w:bCs/>
          <w:sz w:val="24"/>
          <w:szCs w:val="24"/>
        </w:rPr>
        <w:t>Mission of Tre-Uniti</w:t>
      </w:r>
      <w:r w:rsidR="00FD6A88" w:rsidRPr="00DC6A5B">
        <w:rPr>
          <w:b/>
          <w:bCs/>
          <w:sz w:val="24"/>
          <w:szCs w:val="24"/>
        </w:rPr>
        <w:t xml:space="preserve"> (creator of Belle-Idee</w:t>
      </w:r>
      <w:r w:rsidR="00395B6F" w:rsidRPr="00DC6A5B">
        <w:rPr>
          <w:b/>
          <w:bCs/>
          <w:sz w:val="24"/>
          <w:szCs w:val="24"/>
        </w:rPr>
        <w:t>.org</w:t>
      </w:r>
      <w:r w:rsidR="00FD6A88" w:rsidRPr="00DC6A5B">
        <w:rPr>
          <w:b/>
          <w:bCs/>
          <w:sz w:val="24"/>
          <w:szCs w:val="24"/>
        </w:rPr>
        <w:t>)</w:t>
      </w:r>
      <w:r w:rsidRPr="00DC6A5B">
        <w:rPr>
          <w:b/>
          <w:bCs/>
          <w:sz w:val="24"/>
          <w:szCs w:val="24"/>
        </w:rPr>
        <w:t>:</w:t>
      </w:r>
    </w:p>
    <w:p w14:paraId="222CE0C5" w14:textId="27026250" w:rsidR="00465601" w:rsidRDefault="00465601" w:rsidP="00465601">
      <w:pPr>
        <w:jc w:val="both"/>
        <w:rPr>
          <w:sz w:val="24"/>
          <w:szCs w:val="24"/>
        </w:rPr>
      </w:pPr>
      <w:r>
        <w:rPr>
          <w:sz w:val="24"/>
          <w:szCs w:val="24"/>
        </w:rPr>
        <w:t>Provide web apps</w:t>
      </w:r>
      <w:r w:rsidRPr="00465601">
        <w:rPr>
          <w:sz w:val="24"/>
          <w:szCs w:val="24"/>
        </w:rPr>
        <w:t xml:space="preserve"> for communities and individuals to inspire, develop, and learn cooperatively.  </w:t>
      </w:r>
    </w:p>
    <w:p w14:paraId="7FE9F3BC" w14:textId="77777777" w:rsidR="00FD6A88" w:rsidRDefault="00FD6A88" w:rsidP="00FD6A88">
      <w:pPr>
        <w:jc w:val="center"/>
        <w:rPr>
          <w:b/>
          <w:sz w:val="24"/>
          <w:szCs w:val="24"/>
        </w:rPr>
      </w:pPr>
      <w:r w:rsidRPr="00DC6A5B">
        <w:rPr>
          <w:b/>
          <w:bCs/>
          <w:sz w:val="24"/>
          <w:szCs w:val="24"/>
        </w:rPr>
        <w:t>Benefits:</w:t>
      </w:r>
    </w:p>
    <w:p w14:paraId="4D3870BA" w14:textId="078484DA" w:rsidR="00FD6A88" w:rsidRPr="00FD6A88" w:rsidRDefault="00FD6A88" w:rsidP="00FD6A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Central place to share</w:t>
      </w:r>
      <w:ins w:id="0" w:author="Brendan McGoffin" w:date="2016-11-03T01:47:00Z">
        <w:r w:rsidR="00151CF8">
          <w:rPr>
            <w:sz w:val="24"/>
            <w:szCs w:val="24"/>
          </w:rPr>
          <w:t xml:space="preserve"> spiritual</w:t>
        </w:r>
      </w:ins>
      <w:r>
        <w:rPr>
          <w:sz w:val="24"/>
          <w:szCs w:val="24"/>
        </w:rPr>
        <w:t xml:space="preserve"> ideas,</w:t>
      </w:r>
      <w:del w:id="1" w:author="Brendan McGoffin" w:date="2016-11-03T01:47:00Z">
        <w:r w:rsidDel="00151CF8">
          <w:rPr>
            <w:sz w:val="24"/>
            <w:szCs w:val="24"/>
          </w:rPr>
          <w:delText xml:space="preserve"> inspirations</w:delText>
        </w:r>
      </w:del>
      <w:ins w:id="2" w:author="Brendan McGoffin" w:date="2016-11-03T01:47:00Z">
        <w:r w:rsidR="00151CF8">
          <w:rPr>
            <w:sz w:val="24"/>
            <w:szCs w:val="24"/>
          </w:rPr>
          <w:t xml:space="preserve"> values</w:t>
        </w:r>
      </w:ins>
      <w:r>
        <w:rPr>
          <w:sz w:val="24"/>
          <w:szCs w:val="24"/>
        </w:rPr>
        <w:t>, and beliefs within and outside the Beacon</w:t>
      </w:r>
    </w:p>
    <w:p w14:paraId="09496C1C" w14:textId="77777777" w:rsidR="00FD6A88" w:rsidRDefault="00FD6A88" w:rsidP="00FD6A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Greater influence of teachings to the community as well as visitors</w:t>
      </w:r>
    </w:p>
    <w:p w14:paraId="60C52E29" w14:textId="77777777" w:rsidR="00FD6A88" w:rsidRDefault="00FD6A88" w:rsidP="00FD6A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Digital application for younger generations to share their new insights</w:t>
      </w:r>
    </w:p>
    <w:p w14:paraId="0788B962" w14:textId="77777777" w:rsidR="00FD6A88" w:rsidRPr="001D6F14" w:rsidRDefault="00FD6A88" w:rsidP="00FD6A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Easy to use for elder generations to share their wisdom</w:t>
      </w:r>
    </w:p>
    <w:p w14:paraId="233C99F4" w14:textId="77777777" w:rsidR="00FD6A88" w:rsidRDefault="00FD6A88" w:rsidP="00FD6A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Gives users the ability to continue their conversation when physically apart</w:t>
      </w:r>
    </w:p>
    <w:p w14:paraId="66EAE5B4" w14:textId="77777777" w:rsidR="00FD6A88" w:rsidRDefault="00FD6A88" w:rsidP="00FD6A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Supplements homilies, speeches, sermons, etc by giving users the ability to extend</w:t>
      </w:r>
    </w:p>
    <w:p w14:paraId="21824C7D" w14:textId="7992D518" w:rsidR="00FD6A88" w:rsidRPr="00FD6A88" w:rsidRDefault="00FD6A88" w:rsidP="0046560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Allows users time to reflect and share their personal spiritual experience when ready</w:t>
      </w:r>
    </w:p>
    <w:p w14:paraId="3B896A0F" w14:textId="018373E0" w:rsidR="00EE1F84" w:rsidRDefault="00465601" w:rsidP="00EE1F84">
      <w:pPr>
        <w:jc w:val="center"/>
        <w:rPr>
          <w:b/>
          <w:sz w:val="24"/>
          <w:szCs w:val="24"/>
        </w:rPr>
      </w:pPr>
      <w:r w:rsidRPr="00DC6A5B">
        <w:rPr>
          <w:b/>
          <w:bCs/>
          <w:sz w:val="24"/>
          <w:szCs w:val="24"/>
        </w:rPr>
        <w:t>Eligibility</w:t>
      </w:r>
      <w:r w:rsidR="00EE1F84" w:rsidRPr="00DC6A5B">
        <w:rPr>
          <w:b/>
          <w:bCs/>
          <w:sz w:val="24"/>
          <w:szCs w:val="24"/>
        </w:rPr>
        <w:t>:</w:t>
      </w:r>
    </w:p>
    <w:p w14:paraId="771F6427" w14:textId="08A15060" w:rsidR="00EE1F84" w:rsidRDefault="00EE1F84" w:rsidP="00EE1F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physical structure to hold meetings and/or services</w:t>
      </w:r>
    </w:p>
    <w:p w14:paraId="0A522794" w14:textId="6CE5D8B5" w:rsidR="00EE1F84" w:rsidRDefault="00EE1F84" w:rsidP="00EE1F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784216">
        <w:rPr>
          <w:sz w:val="24"/>
          <w:szCs w:val="24"/>
        </w:rPr>
        <w:t>community</w:t>
      </w:r>
      <w:r>
        <w:rPr>
          <w:sz w:val="24"/>
          <w:szCs w:val="24"/>
        </w:rPr>
        <w:t xml:space="preserve"> who maintain</w:t>
      </w:r>
      <w:r w:rsidR="00784216">
        <w:rPr>
          <w:sz w:val="24"/>
          <w:szCs w:val="24"/>
        </w:rPr>
        <w:t>s</w:t>
      </w:r>
      <w:r>
        <w:rPr>
          <w:sz w:val="24"/>
          <w:szCs w:val="24"/>
        </w:rPr>
        <w:t xml:space="preserve"> and use</w:t>
      </w:r>
      <w:r w:rsidR="00784216">
        <w:rPr>
          <w:sz w:val="24"/>
          <w:szCs w:val="24"/>
        </w:rPr>
        <w:t>s</w:t>
      </w:r>
      <w:r>
        <w:rPr>
          <w:sz w:val="24"/>
          <w:szCs w:val="24"/>
        </w:rPr>
        <w:t xml:space="preserve"> the structure for a spiritual or thoughtful purpose</w:t>
      </w:r>
    </w:p>
    <w:p w14:paraId="683A460E" w14:textId="6DF1116A" w:rsidR="00FD1FCA" w:rsidRPr="00465601" w:rsidRDefault="00784216" w:rsidP="0046560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method of contact: phone, email, </w:t>
      </w:r>
      <w:r w:rsidR="005E573F">
        <w:rPr>
          <w:sz w:val="24"/>
          <w:szCs w:val="24"/>
        </w:rPr>
        <w:t>and/or website</w:t>
      </w:r>
    </w:p>
    <w:p w14:paraId="5EAFCB2E" w14:textId="6BEF2D59" w:rsidR="00784216" w:rsidRDefault="00784216" w:rsidP="00784216">
      <w:pPr>
        <w:jc w:val="center"/>
        <w:rPr>
          <w:b/>
          <w:sz w:val="24"/>
          <w:szCs w:val="24"/>
        </w:rPr>
      </w:pPr>
      <w:r w:rsidRPr="00DC6A5B">
        <w:rPr>
          <w:b/>
          <w:bCs/>
          <w:sz w:val="24"/>
          <w:szCs w:val="24"/>
        </w:rPr>
        <w:t>Subscriptions:</w:t>
      </w:r>
    </w:p>
    <w:p w14:paraId="75619C26" w14:textId="40505F09" w:rsidR="00784216" w:rsidRDefault="00784216" w:rsidP="00784216">
      <w:pPr>
        <w:jc w:val="both"/>
        <w:rPr>
          <w:sz w:val="24"/>
          <w:szCs w:val="24"/>
        </w:rPr>
      </w:pPr>
      <w:r w:rsidRPr="00784216">
        <w:rPr>
          <w:sz w:val="24"/>
          <w:szCs w:val="24"/>
          <w:u w:val="single"/>
        </w:rPr>
        <w:t>Free Beacons</w:t>
      </w:r>
      <w:r w:rsidR="00D36BCC">
        <w:rPr>
          <w:sz w:val="24"/>
          <w:szCs w:val="24"/>
        </w:rPr>
        <w:t xml:space="preserve"> receive a</w:t>
      </w:r>
      <w:r>
        <w:rPr>
          <w:sz w:val="24"/>
          <w:szCs w:val="24"/>
        </w:rPr>
        <w:t xml:space="preserve"> </w:t>
      </w:r>
      <w:r w:rsidR="00D36BCC">
        <w:rPr>
          <w:sz w:val="24"/>
          <w:szCs w:val="24"/>
        </w:rPr>
        <w:t xml:space="preserve">dedicated page and a </w:t>
      </w:r>
      <w:r>
        <w:rPr>
          <w:sz w:val="24"/>
          <w:szCs w:val="24"/>
        </w:rPr>
        <w:t>beacon tag for users to discover, bookmark, and localize</w:t>
      </w:r>
      <w:r w:rsidR="00D36BCC">
        <w:rPr>
          <w:sz w:val="24"/>
          <w:szCs w:val="24"/>
        </w:rPr>
        <w:t xml:space="preserve"> content</w:t>
      </w:r>
      <w:r>
        <w:rPr>
          <w:sz w:val="24"/>
          <w:szCs w:val="24"/>
        </w:rPr>
        <w:t xml:space="preserve"> to</w:t>
      </w:r>
      <w:r w:rsidR="00D36BCC">
        <w:rPr>
          <w:sz w:val="24"/>
          <w:szCs w:val="24"/>
        </w:rPr>
        <w:t xml:space="preserve"> their community.</w:t>
      </w:r>
    </w:p>
    <w:p w14:paraId="3CB065CD" w14:textId="77777777" w:rsidR="00784216" w:rsidRDefault="00784216" w:rsidP="00784216">
      <w:pPr>
        <w:jc w:val="both"/>
        <w:rPr>
          <w:sz w:val="24"/>
          <w:szCs w:val="24"/>
        </w:rPr>
      </w:pPr>
      <w:r w:rsidRPr="00784216">
        <w:rPr>
          <w:sz w:val="24"/>
          <w:szCs w:val="24"/>
          <w:u w:val="single"/>
        </w:rPr>
        <w:t>Paid Beacons</w:t>
      </w:r>
      <w:r>
        <w:rPr>
          <w:sz w:val="24"/>
          <w:szCs w:val="24"/>
        </w:rPr>
        <w:t xml:space="preserve"> receive additional features:</w:t>
      </w:r>
    </w:p>
    <w:p w14:paraId="563E3706" w14:textId="247EA53B" w:rsidR="00784216" w:rsidRDefault="008D06C6" w:rsidP="0078421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Post and send announcements to users who recently posted with your beacon tag </w:t>
      </w:r>
    </w:p>
    <w:p w14:paraId="27FDA09F" w14:textId="22E42B03" w:rsidR="00784216" w:rsidRDefault="00050BC1" w:rsidP="0078421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del w:id="3" w:author="Brendan McGoffin" w:date="2016-11-06T06:33:00Z">
        <w:r w:rsidDel="00D957E0">
          <w:rPr>
            <w:sz w:val="24"/>
            <w:szCs w:val="24"/>
          </w:rPr>
          <w:delText xml:space="preserve">Beacon </w:delText>
        </w:r>
        <w:r w:rsidR="00784216" w:rsidDel="00D957E0">
          <w:rPr>
            <w:sz w:val="24"/>
            <w:szCs w:val="24"/>
          </w:rPr>
          <w:delText>Logo/Photo on all localized posts and extensions instead of user’s sponsor</w:delText>
        </w:r>
      </w:del>
      <w:ins w:id="4" w:author="Brendan McGoffin" w:date="2016-11-06T06:33:00Z">
        <w:r w:rsidR="00D957E0">
          <w:rPr>
            <w:sz w:val="24"/>
            <w:szCs w:val="24"/>
          </w:rPr>
          <w:t>Remove sponsor logo on all user posts and extensions connected to your beacon</w:t>
        </w:r>
      </w:ins>
      <w:bookmarkStart w:id="5" w:name="_GoBack"/>
      <w:bookmarkEnd w:id="5"/>
    </w:p>
    <w:p w14:paraId="0DDD81BB" w14:textId="60F2D063" w:rsidR="00D76576" w:rsidRPr="00FD6A88" w:rsidRDefault="00784216" w:rsidP="00FD6A8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Monthly email report of activity sent to the </w:t>
      </w:r>
      <w:r w:rsidR="00050BC1">
        <w:rPr>
          <w:sz w:val="24"/>
          <w:szCs w:val="24"/>
        </w:rPr>
        <w:t>beacon</w:t>
      </w:r>
      <w:r>
        <w:rPr>
          <w:sz w:val="24"/>
          <w:szCs w:val="24"/>
        </w:rPr>
        <w:t xml:space="preserve"> manager</w:t>
      </w:r>
    </w:p>
    <w:p w14:paraId="05C69B95" w14:textId="77777777" w:rsidR="00784216" w:rsidRDefault="00784216" w:rsidP="00784216">
      <w:pPr>
        <w:jc w:val="center"/>
        <w:rPr>
          <w:b/>
          <w:sz w:val="24"/>
          <w:szCs w:val="24"/>
        </w:rPr>
      </w:pPr>
      <w:r w:rsidRPr="00DC6A5B">
        <w:rPr>
          <w:b/>
          <w:bCs/>
          <w:sz w:val="24"/>
          <w:szCs w:val="24"/>
        </w:rPr>
        <w:t>Pricing</w:t>
      </w:r>
      <w:r w:rsidR="001D6F14" w:rsidRPr="00DC6A5B">
        <w:rPr>
          <w:b/>
          <w:bCs/>
          <w:sz w:val="24"/>
          <w:szCs w:val="24"/>
        </w:rPr>
        <w:t>:</w:t>
      </w:r>
    </w:p>
    <w:p w14:paraId="7A1DB4C5" w14:textId="085F2212" w:rsidR="00D76576" w:rsidRDefault="00D76576" w:rsidP="00784216">
      <w:pPr>
        <w:jc w:val="both"/>
        <w:rPr>
          <w:sz w:val="24"/>
          <w:szCs w:val="24"/>
        </w:rPr>
      </w:pPr>
      <w:del w:id="6" w:author="Brendan McGoffin" w:date="2016-11-06T06:31:00Z">
        <w:r w:rsidDel="00544926">
          <w:rPr>
            <w:sz w:val="24"/>
            <w:szCs w:val="24"/>
          </w:rPr>
          <w:delText xml:space="preserve">500 </w:delText>
        </w:r>
        <w:r w:rsidR="00050BC1" w:rsidDel="00544926">
          <w:rPr>
            <w:sz w:val="24"/>
            <w:szCs w:val="24"/>
          </w:rPr>
          <w:delText xml:space="preserve">people </w:delText>
        </w:r>
        <w:r w:rsidDel="00544926">
          <w:rPr>
            <w:sz w:val="24"/>
            <w:szCs w:val="24"/>
          </w:rPr>
          <w:delText>or less</w:delText>
        </w:r>
      </w:del>
      <w:ins w:id="7" w:author="Brendan McGoffin" w:date="2016-11-06T06:31:00Z">
        <w:r w:rsidR="00544926">
          <w:rPr>
            <w:sz w:val="24"/>
            <w:szCs w:val="24"/>
          </w:rPr>
          <w:t>&lt;500 tags/month</w:t>
        </w:r>
      </w:ins>
      <w:r>
        <w:rPr>
          <w:sz w:val="24"/>
          <w:szCs w:val="24"/>
        </w:rPr>
        <w:t xml:space="preserve"> = $</w:t>
      </w:r>
      <w:r w:rsidR="00E41AA4">
        <w:rPr>
          <w:sz w:val="24"/>
          <w:szCs w:val="24"/>
        </w:rPr>
        <w:t>10</w:t>
      </w:r>
      <w:r>
        <w:rPr>
          <w:sz w:val="24"/>
          <w:szCs w:val="24"/>
        </w:rPr>
        <w:t xml:space="preserve"> per month </w:t>
      </w:r>
    </w:p>
    <w:p w14:paraId="60ACD1A4" w14:textId="013BFD68" w:rsidR="00D76576" w:rsidRDefault="00D76576" w:rsidP="00784216">
      <w:pPr>
        <w:jc w:val="both"/>
        <w:rPr>
          <w:sz w:val="24"/>
          <w:szCs w:val="24"/>
        </w:rPr>
      </w:pPr>
      <w:del w:id="8" w:author="Brendan McGoffin" w:date="2016-11-06T06:32:00Z">
        <w:r w:rsidDel="00544926">
          <w:rPr>
            <w:sz w:val="24"/>
            <w:szCs w:val="24"/>
          </w:rPr>
          <w:delText>500-1000</w:delText>
        </w:r>
      </w:del>
      <w:ins w:id="9" w:author="Brendan McGoffin" w:date="2016-11-06T06:32:00Z">
        <w:r w:rsidR="00544926">
          <w:rPr>
            <w:sz w:val="24"/>
            <w:szCs w:val="24"/>
          </w:rPr>
          <w:t>&lt;5000 tags/month</w:t>
        </w:r>
      </w:ins>
      <w:r>
        <w:rPr>
          <w:sz w:val="24"/>
          <w:szCs w:val="24"/>
        </w:rPr>
        <w:t xml:space="preserve"> = $</w:t>
      </w:r>
      <w:r w:rsidR="00E41AA4">
        <w:rPr>
          <w:sz w:val="24"/>
          <w:szCs w:val="24"/>
        </w:rPr>
        <w:t>25</w:t>
      </w:r>
      <w:r>
        <w:rPr>
          <w:sz w:val="24"/>
          <w:szCs w:val="24"/>
        </w:rPr>
        <w:t xml:space="preserve"> per month </w:t>
      </w:r>
    </w:p>
    <w:p w14:paraId="78A3C999" w14:textId="7E9A7B4E" w:rsidR="006C2B2B" w:rsidRDefault="00D76576" w:rsidP="006C2B2B">
      <w:pPr>
        <w:jc w:val="both"/>
        <w:rPr>
          <w:sz w:val="24"/>
          <w:szCs w:val="24"/>
        </w:rPr>
      </w:pPr>
      <w:r>
        <w:rPr>
          <w:sz w:val="24"/>
          <w:szCs w:val="24"/>
        </w:rPr>
        <w:t>Gre</w:t>
      </w:r>
      <w:r w:rsidR="00D36BCC">
        <w:rPr>
          <w:sz w:val="24"/>
          <w:szCs w:val="24"/>
        </w:rPr>
        <w:t xml:space="preserve">ater than </w:t>
      </w:r>
      <w:del w:id="10" w:author="Brendan McGoffin" w:date="2016-11-06T06:33:00Z">
        <w:r w:rsidR="00D36BCC" w:rsidDel="00544926">
          <w:rPr>
            <w:sz w:val="24"/>
            <w:szCs w:val="24"/>
          </w:rPr>
          <w:delText xml:space="preserve">1000 </w:delText>
        </w:r>
      </w:del>
      <w:ins w:id="11" w:author="Brendan McGoffin" w:date="2016-11-06T06:33:00Z">
        <w:r w:rsidR="00544926">
          <w:rPr>
            <w:sz w:val="24"/>
            <w:szCs w:val="24"/>
          </w:rPr>
          <w:t>5000</w:t>
        </w:r>
        <w:r w:rsidR="00544926">
          <w:rPr>
            <w:sz w:val="24"/>
            <w:szCs w:val="24"/>
          </w:rPr>
          <w:t xml:space="preserve"> </w:t>
        </w:r>
      </w:ins>
      <w:r w:rsidR="00D36BCC">
        <w:rPr>
          <w:sz w:val="24"/>
          <w:szCs w:val="24"/>
        </w:rPr>
        <w:t>= $</w:t>
      </w:r>
      <w:r w:rsidR="00E41AA4">
        <w:rPr>
          <w:sz w:val="24"/>
          <w:szCs w:val="24"/>
        </w:rPr>
        <w:t>50</w:t>
      </w:r>
      <w:r w:rsidR="00D36BCC">
        <w:rPr>
          <w:sz w:val="24"/>
          <w:szCs w:val="24"/>
        </w:rPr>
        <w:t xml:space="preserve"> per month</w:t>
      </w:r>
    </w:p>
    <w:p w14:paraId="3633A9A0" w14:textId="4C87D810" w:rsidR="00BB6B37" w:rsidRDefault="00BB6B37" w:rsidP="006C2B2B">
      <w:pPr>
        <w:jc w:val="both"/>
        <w:rPr>
          <w:sz w:val="24"/>
          <w:szCs w:val="24"/>
        </w:rPr>
      </w:pPr>
    </w:p>
    <w:p w14:paraId="1278C5F7" w14:textId="77777777" w:rsidR="00BB6B37" w:rsidRPr="006C2B2B" w:rsidRDefault="00BB6B37" w:rsidP="006C2B2B">
      <w:pPr>
        <w:jc w:val="both"/>
        <w:rPr>
          <w:sz w:val="24"/>
          <w:szCs w:val="24"/>
        </w:rPr>
      </w:pPr>
    </w:p>
    <w:p w14:paraId="49EC938C" w14:textId="7E06584B" w:rsidR="006C2B2B" w:rsidRDefault="006C2B2B" w:rsidP="006C2B2B">
      <w:pPr>
        <w:jc w:val="center"/>
        <w:rPr>
          <w:b/>
          <w:sz w:val="24"/>
          <w:szCs w:val="24"/>
        </w:rPr>
      </w:pPr>
      <w:r w:rsidRPr="00DC6A5B">
        <w:rPr>
          <w:b/>
          <w:bCs/>
          <w:sz w:val="24"/>
          <w:szCs w:val="24"/>
        </w:rPr>
        <w:lastRenderedPageBreak/>
        <w:t>Agreement</w:t>
      </w:r>
      <w:r w:rsidR="005D0191" w:rsidRPr="00DC6A5B">
        <w:rPr>
          <w:b/>
          <w:bCs/>
          <w:sz w:val="24"/>
          <w:szCs w:val="24"/>
        </w:rPr>
        <w:t>:</w:t>
      </w:r>
    </w:p>
    <w:p w14:paraId="47A51A19" w14:textId="0BA6B47A" w:rsidR="00557B3E" w:rsidRPr="005D0191" w:rsidRDefault="005D0191" w:rsidP="00557B3E">
      <w:pPr>
        <w:jc w:val="both"/>
        <w:rPr>
          <w:sz w:val="24"/>
          <w:szCs w:val="24"/>
        </w:rPr>
      </w:pPr>
      <w:r>
        <w:rPr>
          <w:sz w:val="24"/>
          <w:szCs w:val="24"/>
        </w:rPr>
        <w:t>By signing this agreement Tre-Uniti LLC will provide for you an Idee Beacon</w:t>
      </w:r>
      <w:r w:rsidR="009B2D3A">
        <w:rPr>
          <w:sz w:val="24"/>
          <w:szCs w:val="24"/>
        </w:rPr>
        <w:t xml:space="preserve"> at no cost </w:t>
      </w:r>
      <w:r w:rsidR="00785B1A">
        <w:rPr>
          <w:sz w:val="24"/>
          <w:szCs w:val="24"/>
        </w:rPr>
        <w:t xml:space="preserve">(Free Beacon) </w:t>
      </w:r>
      <w:r w:rsidR="009B2D3A">
        <w:rPr>
          <w:sz w:val="24"/>
          <w:szCs w:val="24"/>
        </w:rPr>
        <w:t>or</w:t>
      </w:r>
      <w:r w:rsidR="00B05BC6">
        <w:rPr>
          <w:sz w:val="24"/>
          <w:szCs w:val="24"/>
        </w:rPr>
        <w:t xml:space="preserve"> at the monthly subscription rate </w:t>
      </w:r>
      <w:r w:rsidR="009B2D3A">
        <w:rPr>
          <w:sz w:val="24"/>
          <w:szCs w:val="24"/>
        </w:rPr>
        <w:t>for your community’s size</w:t>
      </w:r>
      <w:r w:rsidR="00785B1A">
        <w:rPr>
          <w:sz w:val="24"/>
          <w:szCs w:val="24"/>
        </w:rPr>
        <w:t xml:space="preserve"> (Paid Beacon)</w:t>
      </w:r>
      <w:r>
        <w:rPr>
          <w:sz w:val="24"/>
          <w:szCs w:val="24"/>
        </w:rPr>
        <w:t>.</w:t>
      </w:r>
      <w:r w:rsidR="00B05BC6">
        <w:rPr>
          <w:sz w:val="24"/>
          <w:szCs w:val="24"/>
        </w:rPr>
        <w:t xml:space="preserve">  </w:t>
      </w:r>
      <w:r w:rsidR="00557B3E">
        <w:rPr>
          <w:sz w:val="24"/>
          <w:szCs w:val="24"/>
        </w:rPr>
        <w:t xml:space="preserve">Tre-Uniti LLC will provide a monthly invoice via email and the invoice will be paid through a credit card processor (Stripe).    By using Idee you agree to our Privacy Policy, Terms of Use (both posted on </w:t>
      </w:r>
      <w:r w:rsidR="00785B1A">
        <w:rPr>
          <w:sz w:val="24"/>
          <w:szCs w:val="24"/>
        </w:rPr>
        <w:t xml:space="preserve">the </w:t>
      </w:r>
      <w:r w:rsidR="00557B3E">
        <w:rPr>
          <w:sz w:val="24"/>
          <w:szCs w:val="24"/>
        </w:rPr>
        <w:t>Idee</w:t>
      </w:r>
      <w:r w:rsidR="00785B1A">
        <w:rPr>
          <w:sz w:val="24"/>
          <w:szCs w:val="24"/>
        </w:rPr>
        <w:t xml:space="preserve"> website</w:t>
      </w:r>
      <w:r w:rsidR="00557B3E">
        <w:rPr>
          <w:sz w:val="24"/>
          <w:szCs w:val="24"/>
        </w:rPr>
        <w:t>) and this agreement.</w:t>
      </w:r>
    </w:p>
    <w:p w14:paraId="23D8384A" w14:textId="2893C2CE" w:rsidR="009B2D3A" w:rsidRPr="009B2D3A" w:rsidRDefault="009B2D3A" w:rsidP="0038311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7B5069" wp14:editId="0802F17C">
                <wp:simplePos x="0" y="0"/>
                <wp:positionH relativeFrom="column">
                  <wp:posOffset>-19051</wp:posOffset>
                </wp:positionH>
                <wp:positionV relativeFrom="paragraph">
                  <wp:posOffset>96520</wp:posOffset>
                </wp:positionV>
                <wp:extent cx="6543675" cy="285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447E9" id="Straight Connector 12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7.6pt" to="513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3B79D47A" w14:textId="39238CAA" w:rsidR="0069580D" w:rsidRPr="005D0191" w:rsidRDefault="0069580D" w:rsidP="0038311C">
      <w:pPr>
        <w:jc w:val="both"/>
        <w:rPr>
          <w:b/>
          <w:sz w:val="24"/>
          <w:szCs w:val="24"/>
          <w:u w:val="single"/>
        </w:rPr>
      </w:pPr>
      <w:r w:rsidRPr="00DC6A5B">
        <w:rPr>
          <w:b/>
          <w:bCs/>
          <w:sz w:val="24"/>
          <w:szCs w:val="24"/>
          <w:u w:val="single"/>
        </w:rPr>
        <w:t>Beacon:</w:t>
      </w:r>
    </w:p>
    <w:p w14:paraId="177F5837" w14:textId="13070522" w:rsidR="0069580D" w:rsidRDefault="0038311C" w:rsidP="0038311C">
      <w:pPr>
        <w:jc w:val="both"/>
        <w:rPr>
          <w:sz w:val="24"/>
          <w:szCs w:val="24"/>
        </w:rPr>
      </w:pPr>
      <w:r w:rsidRPr="006C2B2B">
        <w:rPr>
          <w:sz w:val="24"/>
          <w:szCs w:val="24"/>
        </w:rPr>
        <w:t xml:space="preserve">Name:  </w:t>
      </w:r>
      <w:sdt>
        <w:sdtPr>
          <w:rPr>
            <w:sz w:val="24"/>
            <w:szCs w:val="24"/>
          </w:rPr>
          <w:alias w:val="Name:"/>
          <w:tag w:val="name"/>
          <w:id w:val="-2016368849"/>
          <w:placeholder>
            <w:docPart w:val="DefaultPlaceholder_-1854013440"/>
          </w:placeholder>
          <w:text/>
        </w:sdtPr>
        <w:sdtEndPr/>
        <w:sdtContent>
          <w:r w:rsidR="00395B6F">
            <w:rPr>
              <w:sz w:val="24"/>
              <w:szCs w:val="24"/>
            </w:rPr>
            <w:t xml:space="preserve"> </w:t>
          </w:r>
        </w:sdtContent>
      </w:sdt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</w:p>
    <w:p w14:paraId="706E4041" w14:textId="00197341" w:rsidR="0038311C" w:rsidRPr="006C2B2B" w:rsidRDefault="006C2B2B" w:rsidP="003831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Address: </w:t>
      </w:r>
      <w:sdt>
        <w:sdtPr>
          <w:rPr>
            <w:sz w:val="24"/>
            <w:szCs w:val="24"/>
          </w:rPr>
          <w:alias w:val="Address"/>
          <w:tag w:val="Address"/>
          <w:id w:val="-623466433"/>
          <w:placeholder>
            <w:docPart w:val="DefaultPlaceholder_-1854013440"/>
          </w:placeholder>
          <w:text/>
        </w:sdtPr>
        <w:sdtEndPr/>
        <w:sdtContent>
          <w:r w:rsidR="00395B6F">
            <w:rPr>
              <w:sz w:val="24"/>
              <w:szCs w:val="24"/>
            </w:rPr>
            <w:t xml:space="preserve"> </w:t>
          </w:r>
        </w:sdtContent>
      </w:sdt>
    </w:p>
    <w:p w14:paraId="30CF4D00" w14:textId="731EADAC" w:rsidR="0069580D" w:rsidRDefault="0038311C" w:rsidP="0038311C">
      <w:pPr>
        <w:jc w:val="both"/>
        <w:rPr>
          <w:sz w:val="24"/>
          <w:szCs w:val="24"/>
        </w:rPr>
      </w:pPr>
      <w:r w:rsidRPr="006C2B2B">
        <w:rPr>
          <w:sz w:val="24"/>
          <w:szCs w:val="24"/>
        </w:rPr>
        <w:t xml:space="preserve">Manager:  </w:t>
      </w:r>
      <w:sdt>
        <w:sdtPr>
          <w:rPr>
            <w:sz w:val="24"/>
            <w:szCs w:val="24"/>
          </w:rPr>
          <w:alias w:val="Manager"/>
          <w:tag w:val="manager"/>
          <w:id w:val="-1613272592"/>
          <w:placeholder>
            <w:docPart w:val="DefaultPlaceholder_-1854013440"/>
          </w:placeholder>
          <w:text/>
        </w:sdtPr>
        <w:sdtEndPr/>
        <w:sdtContent>
          <w:r w:rsidR="00395B6F">
            <w:rPr>
              <w:sz w:val="24"/>
              <w:szCs w:val="24"/>
            </w:rPr>
            <w:t xml:space="preserve"> </w:t>
          </w:r>
        </w:sdtContent>
      </w:sdt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</w:p>
    <w:p w14:paraId="4DE018CB" w14:textId="521D1AF7" w:rsidR="001C091C" w:rsidRDefault="006C2B2B" w:rsidP="003831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  <w:sdt>
        <w:sdtPr>
          <w:rPr>
            <w:sz w:val="24"/>
            <w:szCs w:val="24"/>
          </w:rPr>
          <w:alias w:val="Phone"/>
          <w:tag w:val="Phone"/>
          <w:id w:val="-1849561674"/>
          <w:placeholder>
            <w:docPart w:val="DefaultPlaceholder_-1854013440"/>
          </w:placeholder>
          <w:text/>
        </w:sdtPr>
        <w:sdtEndPr/>
        <w:sdtContent>
          <w:r w:rsidR="00395B6F">
            <w:rPr>
              <w:sz w:val="24"/>
              <w:szCs w:val="24"/>
            </w:rPr>
            <w:t xml:space="preserve"> </w:t>
          </w:r>
        </w:sdtContent>
      </w:sdt>
    </w:p>
    <w:p w14:paraId="488F8C3E" w14:textId="41CB171F" w:rsidR="0069580D" w:rsidRDefault="0069580D" w:rsidP="003831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sdt>
        <w:sdtPr>
          <w:rPr>
            <w:sz w:val="24"/>
            <w:szCs w:val="24"/>
          </w:rPr>
          <w:alias w:val="Email"/>
          <w:tag w:val="Email"/>
          <w:id w:val="1644925384"/>
          <w:placeholder>
            <w:docPart w:val="5AEB82854ADC4A35A899C68D6F2C657A"/>
          </w:placeholder>
          <w:text/>
        </w:sdtPr>
        <w:sdtEndPr/>
        <w:sdtContent>
          <w:r>
            <w:rPr>
              <w:sz w:val="24"/>
              <w:szCs w:val="24"/>
            </w:rPr>
            <w:t xml:space="preserve"> </w:t>
          </w:r>
        </w:sdtContent>
      </w:sdt>
    </w:p>
    <w:p w14:paraId="2742CF3D" w14:textId="48EA4A21" w:rsidR="0069580D" w:rsidRPr="006C2B2B" w:rsidRDefault="0069580D" w:rsidP="006958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Website: </w:t>
      </w:r>
      <w:sdt>
        <w:sdtPr>
          <w:rPr>
            <w:sz w:val="24"/>
            <w:szCs w:val="24"/>
          </w:rPr>
          <w:alias w:val="Website"/>
          <w:tag w:val="Website"/>
          <w:id w:val="973862646"/>
          <w:placeholder>
            <w:docPart w:val="532997DF484548E3BFD07A7B529883CA"/>
          </w:placeholder>
          <w:text/>
        </w:sdtPr>
        <w:sdtEndPr/>
        <w:sdtContent>
          <w:r>
            <w:rPr>
              <w:sz w:val="24"/>
              <w:szCs w:val="24"/>
            </w:rPr>
            <w:t xml:space="preserve"> </w:t>
          </w:r>
        </w:sdtContent>
      </w:sdt>
    </w:p>
    <w:p w14:paraId="24B0C190" w14:textId="77777777" w:rsidR="0069580D" w:rsidRDefault="0038311C" w:rsidP="0038311C">
      <w:pPr>
        <w:jc w:val="both"/>
        <w:rPr>
          <w:sz w:val="24"/>
          <w:szCs w:val="24"/>
        </w:rPr>
      </w:pPr>
      <w:r w:rsidRPr="006C2B2B">
        <w:rPr>
          <w:sz w:val="24"/>
          <w:szCs w:val="24"/>
        </w:rPr>
        <w:t>Subscription:</w:t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</w:p>
    <w:p w14:paraId="35323992" w14:textId="1159EC4E" w:rsidR="001C091C" w:rsidRPr="006C2B2B" w:rsidRDefault="006151A5" w:rsidP="001C091C">
      <w:pPr>
        <w:ind w:firstLine="72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14866603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091C" w:rsidRPr="006C2B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C091C" w:rsidRPr="006C2B2B">
        <w:rPr>
          <w:sz w:val="24"/>
          <w:szCs w:val="24"/>
        </w:rPr>
        <w:t xml:space="preserve"> Free</w:t>
      </w:r>
      <w:r w:rsidR="0038311C" w:rsidRPr="006C2B2B">
        <w:rPr>
          <w:sz w:val="24"/>
          <w:szCs w:val="24"/>
        </w:rPr>
        <w:t xml:space="preserve"> </w:t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</w:p>
    <w:p w14:paraId="682E78CF" w14:textId="56D9B089" w:rsidR="001C091C" w:rsidRPr="006C2B2B" w:rsidRDefault="006151A5" w:rsidP="0069580D">
      <w:pPr>
        <w:ind w:firstLine="72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71278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091C" w:rsidRPr="006C2B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C091C" w:rsidRPr="006C2B2B">
        <w:rPr>
          <w:sz w:val="24"/>
          <w:szCs w:val="24"/>
        </w:rPr>
        <w:t xml:space="preserve"> Paid</w:t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  <w:r w:rsidR="006C2B2B">
        <w:rPr>
          <w:sz w:val="24"/>
          <w:szCs w:val="24"/>
        </w:rPr>
        <w:tab/>
      </w:r>
    </w:p>
    <w:p w14:paraId="7880C788" w14:textId="2DCFC535" w:rsidR="001C091C" w:rsidRPr="006C2B2B" w:rsidRDefault="006151A5" w:rsidP="009D43A7">
      <w:pPr>
        <w:ind w:left="720" w:firstLine="72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16217660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091C" w:rsidRPr="006C2B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C091C" w:rsidRPr="006C2B2B">
        <w:rPr>
          <w:sz w:val="24"/>
          <w:szCs w:val="24"/>
        </w:rPr>
        <w:t xml:space="preserve"> </w:t>
      </w:r>
      <w:del w:id="12" w:author="Brendan McGoffin" w:date="2016-11-06T06:33:00Z">
        <w:r w:rsidR="001C091C" w:rsidRPr="006C2B2B" w:rsidDel="00544926">
          <w:rPr>
            <w:sz w:val="24"/>
            <w:szCs w:val="24"/>
          </w:rPr>
          <w:delText>less than 500 people</w:delText>
        </w:r>
      </w:del>
      <w:ins w:id="13" w:author="Brendan McGoffin" w:date="2016-11-06T06:33:00Z">
        <w:r w:rsidR="00544926">
          <w:rPr>
            <w:sz w:val="24"/>
            <w:szCs w:val="24"/>
          </w:rPr>
          <w:t>less than 500 tags</w:t>
        </w:r>
      </w:ins>
      <w:r w:rsidR="0069580D">
        <w:rPr>
          <w:sz w:val="24"/>
          <w:szCs w:val="24"/>
        </w:rPr>
        <w:t xml:space="preserve"> ($</w:t>
      </w:r>
      <w:r w:rsidR="00E41AA4">
        <w:rPr>
          <w:sz w:val="24"/>
          <w:szCs w:val="24"/>
        </w:rPr>
        <w:t>10</w:t>
      </w:r>
      <w:r w:rsidR="00557B3E">
        <w:rPr>
          <w:sz w:val="24"/>
          <w:szCs w:val="24"/>
        </w:rPr>
        <w:t xml:space="preserve"> US</w:t>
      </w:r>
      <w:r w:rsidR="0069580D">
        <w:rPr>
          <w:sz w:val="24"/>
          <w:szCs w:val="24"/>
        </w:rPr>
        <w:t>/month)</w:t>
      </w:r>
    </w:p>
    <w:p w14:paraId="522C8158" w14:textId="35719E95" w:rsidR="001C091C" w:rsidRPr="006C2B2B" w:rsidRDefault="006151A5" w:rsidP="009D43A7">
      <w:pPr>
        <w:ind w:left="720" w:firstLine="72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1184016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43A7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C091C" w:rsidRPr="006C2B2B">
        <w:rPr>
          <w:sz w:val="24"/>
          <w:szCs w:val="24"/>
        </w:rPr>
        <w:t xml:space="preserve"> </w:t>
      </w:r>
      <w:del w:id="14" w:author="Brendan McGoffin" w:date="2016-11-06T06:33:00Z">
        <w:r w:rsidR="001C091C" w:rsidRPr="006C2B2B" w:rsidDel="00544926">
          <w:rPr>
            <w:sz w:val="24"/>
            <w:szCs w:val="24"/>
          </w:rPr>
          <w:delText>500-1000 people</w:delText>
        </w:r>
      </w:del>
      <w:ins w:id="15" w:author="Brendan McGoffin" w:date="2016-11-06T06:33:00Z">
        <w:r w:rsidR="00544926">
          <w:rPr>
            <w:sz w:val="24"/>
            <w:szCs w:val="24"/>
          </w:rPr>
          <w:t>501-5000 tags</w:t>
        </w:r>
      </w:ins>
      <w:r w:rsidR="0069580D">
        <w:rPr>
          <w:sz w:val="24"/>
          <w:szCs w:val="24"/>
        </w:rPr>
        <w:t xml:space="preserve"> ($</w:t>
      </w:r>
      <w:r w:rsidR="00E41AA4">
        <w:rPr>
          <w:sz w:val="24"/>
          <w:szCs w:val="24"/>
        </w:rPr>
        <w:t>25</w:t>
      </w:r>
      <w:r w:rsidR="00557B3E">
        <w:rPr>
          <w:sz w:val="24"/>
          <w:szCs w:val="24"/>
        </w:rPr>
        <w:t xml:space="preserve"> US</w:t>
      </w:r>
      <w:r w:rsidR="0069580D">
        <w:rPr>
          <w:sz w:val="24"/>
          <w:szCs w:val="24"/>
        </w:rPr>
        <w:t>/month)</w:t>
      </w:r>
    </w:p>
    <w:p w14:paraId="0AD99F65" w14:textId="38A8C20E" w:rsidR="0069580D" w:rsidRDefault="006151A5" w:rsidP="009D43A7">
      <w:pPr>
        <w:ind w:left="720" w:firstLine="72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10446755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091C" w:rsidRPr="006C2B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C091C" w:rsidRPr="006C2B2B">
        <w:rPr>
          <w:sz w:val="24"/>
          <w:szCs w:val="24"/>
        </w:rPr>
        <w:t xml:space="preserve"> </w:t>
      </w:r>
      <w:del w:id="16" w:author="Brendan McGoffin" w:date="2016-11-06T06:33:00Z">
        <w:r w:rsidR="001C091C" w:rsidRPr="006C2B2B" w:rsidDel="00544926">
          <w:rPr>
            <w:sz w:val="24"/>
            <w:szCs w:val="24"/>
          </w:rPr>
          <w:delText>greater than 1000 people</w:delText>
        </w:r>
      </w:del>
      <w:ins w:id="17" w:author="Brendan McGoffin" w:date="2016-11-06T06:33:00Z">
        <w:r w:rsidR="00544926">
          <w:rPr>
            <w:sz w:val="24"/>
            <w:szCs w:val="24"/>
          </w:rPr>
          <w:t>&gt;5000 tags</w:t>
        </w:r>
      </w:ins>
      <w:r w:rsidR="0069580D">
        <w:rPr>
          <w:sz w:val="24"/>
          <w:szCs w:val="24"/>
        </w:rPr>
        <w:t xml:space="preserve"> ($</w:t>
      </w:r>
      <w:r w:rsidR="00E41AA4">
        <w:rPr>
          <w:sz w:val="24"/>
          <w:szCs w:val="24"/>
        </w:rPr>
        <w:t>50</w:t>
      </w:r>
      <w:r w:rsidR="00557B3E">
        <w:rPr>
          <w:sz w:val="24"/>
          <w:szCs w:val="24"/>
        </w:rPr>
        <w:t xml:space="preserve"> US</w:t>
      </w:r>
      <w:r w:rsidR="0069580D">
        <w:rPr>
          <w:sz w:val="24"/>
          <w:szCs w:val="24"/>
        </w:rPr>
        <w:t>/month)</w:t>
      </w:r>
    </w:p>
    <w:p w14:paraId="1E56C99C" w14:textId="11DDF3AB" w:rsidR="001C091C" w:rsidRPr="006C2B2B" w:rsidRDefault="001C091C" w:rsidP="001C091C">
      <w:pPr>
        <w:jc w:val="both"/>
        <w:rPr>
          <w:sz w:val="24"/>
          <w:szCs w:val="24"/>
        </w:rPr>
      </w:pPr>
      <w:r w:rsidRPr="006C2B2B">
        <w:rPr>
          <w:sz w:val="24"/>
          <w:szCs w:val="24"/>
        </w:rPr>
        <w:t xml:space="preserve">Signature: </w:t>
      </w:r>
      <w:sdt>
        <w:sdtPr>
          <w:rPr>
            <w:sz w:val="24"/>
            <w:szCs w:val="24"/>
          </w:rPr>
          <w:alias w:val="Signature"/>
          <w:tag w:val="Signature"/>
          <w:id w:val="-894505039"/>
          <w:placeholder>
            <w:docPart w:val="DefaultPlaceholder_-1854013440"/>
          </w:placeholder>
          <w:text/>
        </w:sdtPr>
        <w:sdtEndPr/>
        <w:sdtContent>
          <w:r w:rsidRPr="006C2B2B">
            <w:rPr>
              <w:sz w:val="24"/>
              <w:szCs w:val="24"/>
            </w:rPr>
            <w:t xml:space="preserve"> </w:t>
          </w:r>
        </w:sdtContent>
      </w:sdt>
    </w:p>
    <w:p w14:paraId="1F37B812" w14:textId="046050BF" w:rsidR="005D0191" w:rsidRPr="006C2B2B" w:rsidRDefault="001C091C" w:rsidP="001C091C">
      <w:pPr>
        <w:jc w:val="both"/>
        <w:rPr>
          <w:sz w:val="24"/>
          <w:szCs w:val="24"/>
        </w:rPr>
      </w:pPr>
      <w:r w:rsidRPr="006C2B2B">
        <w:rPr>
          <w:sz w:val="24"/>
          <w:szCs w:val="24"/>
        </w:rPr>
        <w:t xml:space="preserve">Date Signed: </w:t>
      </w:r>
      <w:sdt>
        <w:sdtPr>
          <w:rPr>
            <w:sz w:val="24"/>
            <w:szCs w:val="24"/>
          </w:rPr>
          <w:alias w:val="Date"/>
          <w:tag w:val="Date"/>
          <w:id w:val="-925344177"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6C2B2B">
            <w:rPr>
              <w:sz w:val="24"/>
              <w:szCs w:val="24"/>
            </w:rPr>
            <w:t xml:space="preserve"> </w:t>
          </w:r>
        </w:sdtContent>
      </w:sdt>
    </w:p>
    <w:p w14:paraId="02363721" w14:textId="7D8D635A" w:rsidR="006C2B2B" w:rsidRDefault="009B2D3A" w:rsidP="001C091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980DC" wp14:editId="7F5A546C">
                <wp:simplePos x="0" y="0"/>
                <wp:positionH relativeFrom="column">
                  <wp:posOffset>-19051</wp:posOffset>
                </wp:positionH>
                <wp:positionV relativeFrom="paragraph">
                  <wp:posOffset>96520</wp:posOffset>
                </wp:positionV>
                <wp:extent cx="6543675" cy="285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ED025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7.6pt" to="513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58011A97" w14:textId="5E719FC8" w:rsidR="006C2B2B" w:rsidRPr="005D0191" w:rsidRDefault="006C2B2B" w:rsidP="001C091C">
      <w:pPr>
        <w:jc w:val="both"/>
        <w:rPr>
          <w:b/>
          <w:sz w:val="24"/>
          <w:szCs w:val="24"/>
          <w:u w:val="single"/>
        </w:rPr>
      </w:pPr>
      <w:r w:rsidRPr="00DC6A5B">
        <w:rPr>
          <w:b/>
          <w:bCs/>
          <w:sz w:val="24"/>
          <w:szCs w:val="24"/>
          <w:u w:val="single"/>
        </w:rPr>
        <w:t>Tre-Uniti</w:t>
      </w:r>
      <w:r w:rsidR="0069580D" w:rsidRPr="00DC6A5B">
        <w:rPr>
          <w:b/>
          <w:bCs/>
          <w:sz w:val="24"/>
          <w:szCs w:val="24"/>
          <w:u w:val="single"/>
        </w:rPr>
        <w:t>:</w:t>
      </w:r>
    </w:p>
    <w:p w14:paraId="68935D01" w14:textId="54EDA684" w:rsidR="0069580D" w:rsidRDefault="0069580D" w:rsidP="001C09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Representative: </w:t>
      </w:r>
      <w:sdt>
        <w:sdtPr>
          <w:rPr>
            <w:sz w:val="24"/>
            <w:szCs w:val="24"/>
          </w:rPr>
          <w:id w:val="1388444431"/>
          <w:placeholder>
            <w:docPart w:val="DefaultPlaceholder_-1854013440"/>
          </w:placeholder>
          <w:text/>
        </w:sdtPr>
        <w:sdtEndPr/>
        <w:sdtContent>
          <w:r>
            <w:rPr>
              <w:sz w:val="24"/>
              <w:szCs w:val="24"/>
            </w:rPr>
            <w:t xml:space="preserve"> </w:t>
          </w:r>
        </w:sdtContent>
      </w:sdt>
      <w:r w:rsidR="004953C3">
        <w:rPr>
          <w:sz w:val="24"/>
          <w:szCs w:val="24"/>
        </w:rPr>
        <w:tab/>
      </w:r>
      <w:r w:rsidR="004953C3">
        <w:rPr>
          <w:sz w:val="24"/>
          <w:szCs w:val="24"/>
        </w:rPr>
        <w:tab/>
      </w:r>
      <w:r w:rsidR="004953C3">
        <w:rPr>
          <w:sz w:val="24"/>
          <w:szCs w:val="24"/>
        </w:rPr>
        <w:tab/>
      </w:r>
      <w:r w:rsidR="004953C3">
        <w:rPr>
          <w:sz w:val="24"/>
          <w:szCs w:val="24"/>
        </w:rPr>
        <w:tab/>
      </w:r>
      <w:r w:rsidR="004953C3">
        <w:rPr>
          <w:sz w:val="24"/>
          <w:szCs w:val="24"/>
        </w:rPr>
        <w:tab/>
      </w:r>
      <w:r w:rsidR="004953C3">
        <w:rPr>
          <w:sz w:val="24"/>
          <w:szCs w:val="24"/>
        </w:rPr>
        <w:tab/>
        <w:t xml:space="preserve">Beacon Tag: </w:t>
      </w:r>
      <w:sdt>
        <w:sdtPr>
          <w:rPr>
            <w:sz w:val="24"/>
            <w:szCs w:val="24"/>
          </w:rPr>
          <w:alias w:val="Beacon Tag"/>
          <w:tag w:val="Beacon Tag"/>
          <w:id w:val="1361710831"/>
          <w:text/>
        </w:sdtPr>
        <w:sdtEndPr/>
        <w:sdtContent>
          <w:r w:rsidR="004953C3">
            <w:rPr>
              <w:sz w:val="24"/>
              <w:szCs w:val="24"/>
            </w:rPr>
            <w:t xml:space="preserve"> </w:t>
          </w:r>
        </w:sdtContent>
      </w:sdt>
      <w:r w:rsidR="004953C3" w:rsidRPr="006C2B2B">
        <w:rPr>
          <w:sz w:val="24"/>
          <w:szCs w:val="24"/>
        </w:rPr>
        <w:tab/>
      </w:r>
    </w:p>
    <w:p w14:paraId="1604EA9B" w14:textId="5995E6D4" w:rsidR="0069580D" w:rsidRDefault="0069580D" w:rsidP="001C091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Signature: </w:t>
      </w:r>
      <w:sdt>
        <w:sdtPr>
          <w:rPr>
            <w:sz w:val="24"/>
            <w:szCs w:val="24"/>
          </w:rPr>
          <w:alias w:val="Signature"/>
          <w:tag w:val="Signature"/>
          <w:id w:val="-1101335917"/>
          <w:placeholder>
            <w:docPart w:val="DefaultPlaceholder_-1854013440"/>
          </w:placeholder>
          <w:text/>
        </w:sdtPr>
        <w:sdtEndPr/>
        <w:sdtContent>
          <w:r w:rsidR="005D0191">
            <w:rPr>
              <w:sz w:val="24"/>
              <w:szCs w:val="24"/>
            </w:rPr>
            <w:t xml:space="preserve"> </w:t>
          </w:r>
        </w:sdtContent>
      </w:sdt>
    </w:p>
    <w:p w14:paraId="0F80634B" w14:textId="5D063A91" w:rsidR="00E3063E" w:rsidRPr="00E3063E" w:rsidRDefault="0069580D" w:rsidP="00E306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 Signed: </w:t>
      </w:r>
      <w:sdt>
        <w:sdtPr>
          <w:rPr>
            <w:sz w:val="24"/>
            <w:szCs w:val="24"/>
          </w:rPr>
          <w:id w:val="-203492557"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>
            <w:rPr>
              <w:sz w:val="24"/>
              <w:szCs w:val="24"/>
            </w:rPr>
            <w:t xml:space="preserve"> </w:t>
          </w:r>
        </w:sdtContent>
      </w:sdt>
    </w:p>
    <w:p w14:paraId="76F07475" w14:textId="11FC9BD6" w:rsidR="00EE1F84" w:rsidRPr="0038311C" w:rsidRDefault="008D06C6" w:rsidP="008D06C6">
      <w:pPr>
        <w:pStyle w:val="Footer"/>
        <w:rPr>
          <w:color w:val="808080"/>
        </w:rPr>
      </w:pPr>
      <w:r>
        <w:rPr>
          <w:rStyle w:val="normaltextrun"/>
          <w:rFonts w:ascii="Calibri" w:hAnsi="Calibri"/>
          <w:b/>
          <w:bCs/>
          <w:color w:val="000000"/>
          <w:shd w:val="clear" w:color="auto" w:fill="FFFFFF"/>
        </w:rPr>
        <w:t>Address</w:t>
      </w:r>
      <w:r>
        <w:rPr>
          <w:rStyle w:val="normaltextrun"/>
          <w:rFonts w:ascii="Calibri" w:hAnsi="Calibri"/>
          <w:color w:val="000000"/>
          <w:shd w:val="clear" w:color="auto" w:fill="FFFFFF"/>
        </w:rPr>
        <w:t>: PO Box 888 Sedro-Woolley, WA     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/>
          <w:b/>
          <w:bCs/>
          <w:color w:val="000000"/>
          <w:shd w:val="clear" w:color="auto" w:fill="FFFFFF"/>
        </w:rPr>
        <w:t>Phone</w:t>
      </w:r>
      <w:r>
        <w:rPr>
          <w:rStyle w:val="normaltextrun"/>
          <w:rFonts w:ascii="Calibri" w:hAnsi="Calibri"/>
          <w:color w:val="000000"/>
          <w:shd w:val="clear" w:color="auto" w:fill="FFFFFF"/>
        </w:rPr>
        <w:t>: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/>
          <w:color w:val="000000"/>
          <w:shd w:val="clear" w:color="auto" w:fill="FFFFFF"/>
        </w:rPr>
        <w:t>+1 (347) 897-5562   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/>
          <w:b/>
          <w:bCs/>
          <w:color w:val="000000"/>
          <w:shd w:val="clear" w:color="auto" w:fill="FFFFFF"/>
        </w:rPr>
        <w:t>Email:</w:t>
      </w:r>
      <w:r>
        <w:rPr>
          <w:rStyle w:val="apple-converted-space"/>
          <w:rFonts w:ascii="Calibri" w:hAnsi="Calibri"/>
          <w:b/>
          <w:bCs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/>
          <w:color w:val="000000"/>
          <w:shd w:val="clear" w:color="auto" w:fill="FFFFFF"/>
        </w:rPr>
        <w:t>tre-uniti@belle-idee.org</w:t>
      </w:r>
      <w:r>
        <w:rPr>
          <w:rStyle w:val="eop"/>
          <w:rFonts w:ascii="Calibri" w:hAnsi="Calibri"/>
          <w:color w:val="000000"/>
          <w:shd w:val="clear" w:color="auto" w:fill="FFFFFF"/>
        </w:rPr>
        <w:t> </w:t>
      </w:r>
    </w:p>
    <w:sectPr w:rsidR="00EE1F84" w:rsidRPr="0038311C" w:rsidSect="00DC6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27A62" w14:textId="77777777" w:rsidR="006151A5" w:rsidRDefault="006151A5" w:rsidP="0069580D">
      <w:pPr>
        <w:spacing w:after="0" w:line="240" w:lineRule="auto"/>
      </w:pPr>
      <w:r>
        <w:separator/>
      </w:r>
    </w:p>
  </w:endnote>
  <w:endnote w:type="continuationSeparator" w:id="0">
    <w:p w14:paraId="6EC84992" w14:textId="77777777" w:rsidR="006151A5" w:rsidRDefault="006151A5" w:rsidP="00695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28D79C" w14:textId="77777777" w:rsidR="006151A5" w:rsidRDefault="006151A5" w:rsidP="0069580D">
      <w:pPr>
        <w:spacing w:after="0" w:line="240" w:lineRule="auto"/>
      </w:pPr>
      <w:r>
        <w:separator/>
      </w:r>
    </w:p>
  </w:footnote>
  <w:footnote w:type="continuationSeparator" w:id="0">
    <w:p w14:paraId="47DBC448" w14:textId="77777777" w:rsidR="006151A5" w:rsidRDefault="006151A5" w:rsidP="00695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77F"/>
    <w:multiLevelType w:val="hybridMultilevel"/>
    <w:tmpl w:val="8D183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53191"/>
    <w:multiLevelType w:val="hybridMultilevel"/>
    <w:tmpl w:val="6C021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F5A3B"/>
    <w:multiLevelType w:val="hybridMultilevel"/>
    <w:tmpl w:val="F6442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rendan McGoffin">
    <w15:presenceInfo w15:providerId="Windows Live" w15:userId="bb9a9e6b096b8b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F84"/>
    <w:rsid w:val="000101C3"/>
    <w:rsid w:val="00050BC1"/>
    <w:rsid w:val="00050C15"/>
    <w:rsid w:val="00067F64"/>
    <w:rsid w:val="00124D66"/>
    <w:rsid w:val="00151CF8"/>
    <w:rsid w:val="001C091C"/>
    <w:rsid w:val="001D6F14"/>
    <w:rsid w:val="003824ED"/>
    <w:rsid w:val="0038311C"/>
    <w:rsid w:val="00395B6F"/>
    <w:rsid w:val="003B466B"/>
    <w:rsid w:val="00440B0E"/>
    <w:rsid w:val="00465601"/>
    <w:rsid w:val="004953C3"/>
    <w:rsid w:val="00544926"/>
    <w:rsid w:val="00557B3E"/>
    <w:rsid w:val="005D0191"/>
    <w:rsid w:val="005E573F"/>
    <w:rsid w:val="006151A5"/>
    <w:rsid w:val="0062117A"/>
    <w:rsid w:val="0069580D"/>
    <w:rsid w:val="006C2B2B"/>
    <w:rsid w:val="00784216"/>
    <w:rsid w:val="00785B1A"/>
    <w:rsid w:val="007918FE"/>
    <w:rsid w:val="00874D28"/>
    <w:rsid w:val="008D06C6"/>
    <w:rsid w:val="008E3710"/>
    <w:rsid w:val="009B2D3A"/>
    <w:rsid w:val="009D43A7"/>
    <w:rsid w:val="00AB1AE0"/>
    <w:rsid w:val="00AB37B9"/>
    <w:rsid w:val="00B05BC6"/>
    <w:rsid w:val="00BB6B37"/>
    <w:rsid w:val="00CC5B4B"/>
    <w:rsid w:val="00CD3121"/>
    <w:rsid w:val="00D36BCC"/>
    <w:rsid w:val="00D56127"/>
    <w:rsid w:val="00D76576"/>
    <w:rsid w:val="00D957E0"/>
    <w:rsid w:val="00DB608E"/>
    <w:rsid w:val="00DC6A5B"/>
    <w:rsid w:val="00E3063E"/>
    <w:rsid w:val="00E41AA4"/>
    <w:rsid w:val="00EE1F84"/>
    <w:rsid w:val="00F07085"/>
    <w:rsid w:val="00FD1FCA"/>
    <w:rsid w:val="00FD6A88"/>
    <w:rsid w:val="00FF1514"/>
    <w:rsid w:val="374B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0C2C4"/>
  <w15:docId w15:val="{A03732D4-A946-4317-A831-6DE0338D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F84"/>
    <w:pPr>
      <w:ind w:left="720"/>
      <w:contextualSpacing/>
    </w:pPr>
  </w:style>
  <w:style w:type="table" w:styleId="TableGrid">
    <w:name w:val="Table Grid"/>
    <w:basedOn w:val="TableNormal"/>
    <w:uiPriority w:val="39"/>
    <w:rsid w:val="008E3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8311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95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80D"/>
  </w:style>
  <w:style w:type="paragraph" w:styleId="Footer">
    <w:name w:val="footer"/>
    <w:basedOn w:val="Normal"/>
    <w:link w:val="FooterChar"/>
    <w:uiPriority w:val="99"/>
    <w:unhideWhenUsed/>
    <w:rsid w:val="00695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80D"/>
  </w:style>
  <w:style w:type="character" w:styleId="Hyperlink">
    <w:name w:val="Hyperlink"/>
    <w:basedOn w:val="DefaultParagraphFont"/>
    <w:uiPriority w:val="99"/>
    <w:unhideWhenUsed/>
    <w:rsid w:val="0069580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85B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B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B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B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B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B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B1A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8D06C6"/>
  </w:style>
  <w:style w:type="character" w:customStyle="1" w:styleId="apple-converted-space">
    <w:name w:val="apple-converted-space"/>
    <w:basedOn w:val="DefaultParagraphFont"/>
    <w:rsid w:val="008D06C6"/>
  </w:style>
  <w:style w:type="character" w:customStyle="1" w:styleId="eop">
    <w:name w:val="eop"/>
    <w:basedOn w:val="DefaultParagraphFont"/>
    <w:rsid w:val="008D0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96BD6-6963-45B5-8D09-E3C7583FFF61}"/>
      </w:docPartPr>
      <w:docPartBody>
        <w:p w:rsidR="000F5CDC" w:rsidRDefault="00745626">
          <w:r w:rsidRPr="00437C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EB82854ADC4A35A899C68D6F2C6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0474E-E35F-4891-A5C3-2FA3C6580BA6}"/>
      </w:docPartPr>
      <w:docPartBody>
        <w:p w:rsidR="000F5CDC" w:rsidRDefault="00745626" w:rsidP="00745626">
          <w:pPr>
            <w:pStyle w:val="5AEB82854ADC4A35A899C68D6F2C657A"/>
          </w:pPr>
          <w:r w:rsidRPr="00437C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2997DF484548E3BFD07A7B52988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4DB7E-490B-4048-BAD4-9E2FDA1CE934}"/>
      </w:docPartPr>
      <w:docPartBody>
        <w:p w:rsidR="000F5CDC" w:rsidRDefault="00745626" w:rsidP="00745626">
          <w:pPr>
            <w:pStyle w:val="532997DF484548E3BFD07A7B529883CA"/>
          </w:pPr>
          <w:r w:rsidRPr="00437C2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626"/>
    <w:rsid w:val="000F5CDC"/>
    <w:rsid w:val="005A69F7"/>
    <w:rsid w:val="006835EB"/>
    <w:rsid w:val="00745626"/>
    <w:rsid w:val="00772ED8"/>
    <w:rsid w:val="008F15BC"/>
    <w:rsid w:val="00BB7045"/>
    <w:rsid w:val="00D3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5EB"/>
    <w:rPr>
      <w:color w:val="808080"/>
    </w:rPr>
  </w:style>
  <w:style w:type="paragraph" w:customStyle="1" w:styleId="7875C17BBB414B218D844763E68506B9">
    <w:name w:val="7875C17BBB414B218D844763E68506B9"/>
    <w:rsid w:val="00745626"/>
    <w:rPr>
      <w:rFonts w:eastAsiaTheme="minorHAnsi"/>
    </w:rPr>
  </w:style>
  <w:style w:type="paragraph" w:customStyle="1" w:styleId="5AEB82854ADC4A35A899C68D6F2C657A">
    <w:name w:val="5AEB82854ADC4A35A899C68D6F2C657A"/>
    <w:rsid w:val="00745626"/>
  </w:style>
  <w:style w:type="paragraph" w:customStyle="1" w:styleId="532997DF484548E3BFD07A7B529883CA">
    <w:name w:val="532997DF484548E3BFD07A7B529883CA"/>
    <w:rsid w:val="00745626"/>
  </w:style>
  <w:style w:type="paragraph" w:customStyle="1" w:styleId="3D7765E8FEF6480BBF5B835A8125003F">
    <w:name w:val="3D7765E8FEF6480BBF5B835A8125003F"/>
    <w:rsid w:val="00745626"/>
  </w:style>
  <w:style w:type="paragraph" w:customStyle="1" w:styleId="854A9A2A2B844FDB9B69DB9DF6B1771B">
    <w:name w:val="854A9A2A2B844FDB9B69DB9DF6B1771B"/>
    <w:rsid w:val="006835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11076-C119-467B-8A6E-54BB13C04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 McGoffin</dc:creator>
  <cp:lastModifiedBy>Brendan McGoffin</cp:lastModifiedBy>
  <cp:revision>8</cp:revision>
  <cp:lastPrinted>2016-07-21T06:23:00Z</cp:lastPrinted>
  <dcterms:created xsi:type="dcterms:W3CDTF">2016-07-20T04:04:00Z</dcterms:created>
  <dcterms:modified xsi:type="dcterms:W3CDTF">2016-11-06T14:34:00Z</dcterms:modified>
</cp:coreProperties>
</file>